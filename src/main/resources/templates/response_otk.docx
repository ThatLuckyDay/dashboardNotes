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16" w:before="68" w:after="0"/>
        <w:ind w:left="5669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>
      <w:pPr>
        <w:pStyle w:val="BodyText"/>
        <w:spacing w:lineRule="auto" w:line="216" w:before="1" w:after="0"/>
        <w:ind w:left="5669" w:right="1304"/>
        <w:rPr>
          <w:sz w:val="26"/>
          <w:szCs w:val="26"/>
        </w:rPr>
      </w:pPr>
      <w:r>
        <w:rPr>
          <w:sz w:val="26"/>
          <w:szCs w:val="26"/>
        </w:rPr>
        <w:t>Технический директор АО «ПО «ЭТП»</w:t>
      </w:r>
    </w:p>
    <w:p>
      <w:pPr>
        <w:pStyle w:val="BodyText"/>
        <w:spacing w:lineRule="auto" w:line="216" w:before="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val="clear" w:pos="720"/>
          <w:tab w:val="left" w:pos="7364" w:leader="none"/>
        </w:tabs>
        <w:spacing w:lineRule="auto" w:line="216" w:before="90" w:after="0"/>
        <w:ind w:left="5669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А. В.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Бородин</w:t>
      </w:r>
    </w:p>
    <w:p>
      <w:pPr>
        <w:pStyle w:val="BodyText"/>
        <w:tabs>
          <w:tab w:val="clear" w:pos="720"/>
          <w:tab w:val="left" w:pos="7364" w:leader="none"/>
        </w:tabs>
        <w:spacing w:lineRule="auto" w:line="216" w:before="139" w:after="0"/>
        <w:ind w:left="5669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pacing w:val="1"/>
          <w:sz w:val="26"/>
          <w:szCs w:val="26"/>
          <w:u w:val="single"/>
        </w:rPr>
        <w:t xml:space="preserve">     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</w:t>
        <w:tab/>
      </w:r>
      <w:r>
        <w:rPr>
          <w:sz w:val="26"/>
          <w:szCs w:val="26"/>
        </w:rPr>
        <w:t>2023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г.</w:t>
      </w:r>
    </w:p>
    <w:p>
      <w:pPr>
        <w:pStyle w:val="BodyText"/>
        <w:spacing w:lineRule="auto" w:line="2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16" w:before="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Rule="auto" w:line="216"/>
        <w:ind w:hanging="0" w:right="3"/>
        <w:jc w:val="center"/>
        <w:rPr>
          <w:sz w:val="26"/>
          <w:szCs w:val="26"/>
        </w:rPr>
      </w:pPr>
      <w:r>
        <w:rPr>
          <w:sz w:val="26"/>
          <w:szCs w:val="26"/>
        </w:rPr>
        <w:t>ПРОТОКОЛ</w:t>
      </w:r>
    </w:p>
    <w:p>
      <w:pPr>
        <w:pStyle w:val="Normal"/>
        <w:tabs>
          <w:tab w:val="clear" w:pos="720"/>
          <w:tab w:val="left" w:pos="1530" w:leader="none"/>
        </w:tabs>
        <w:spacing w:lineRule="auto" w:line="216"/>
        <w:ind w:right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№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СКБ–6/</w:t>
      </w:r>
      <w:del w:id="0" w:author="&lt;анонимный&gt;" w:date="2023-12-18T15:12:00Z">
        <w:r>
          <w:rPr>
            <w:b/>
            <w:sz w:val="26"/>
            <w:szCs w:val="26"/>
          </w:rPr>
          <w:delText>___</w:delText>
        </w:r>
      </w:del>
      <w:ins w:id="1" w:author="&lt;анонимный&gt;" w:date="2023-12-18T15:12:00Z">
        <w:r>
          <w:rPr>
            <w:b/>
            <w:sz w:val="26"/>
            <w:szCs w:val="26"/>
          </w:rPr>
          <w:t>558</w:t>
        </w:r>
      </w:ins>
      <w:r>
        <w:rPr>
          <w:b/>
          <w:sz w:val="26"/>
          <w:szCs w:val="26"/>
        </w:rPr>
        <w:t xml:space="preserve"> от </w:t>
      </w:r>
      <w:del w:id="2" w:author="&lt;анонимный&gt;" w:date="2023-12-18T15:12:08Z">
        <w:r>
          <w:rPr>
            <w:b/>
            <w:sz w:val="26"/>
            <w:szCs w:val="26"/>
          </w:rPr>
          <w:delText>__</w:delText>
        </w:r>
      </w:del>
      <w:ins w:id="3" w:author="&lt;анонимный&gt;" w:date="2023-12-18T15:12:08Z">
        <w:r>
          <w:rPr>
            <w:b/>
            <w:sz w:val="26"/>
            <w:szCs w:val="26"/>
          </w:rPr>
          <w:t>18</w:t>
        </w:r>
      </w:ins>
      <w:r>
        <w:rPr>
          <w:b/>
          <w:sz w:val="26"/>
          <w:szCs w:val="26"/>
        </w:rPr>
        <w:t>.1</w:t>
      </w:r>
      <w:del w:id="4" w:author="&lt;анонимный&gt;" w:date="2023-12-18T15:12:10Z">
        <w:r>
          <w:rPr>
            <w:b/>
            <w:sz w:val="26"/>
            <w:szCs w:val="26"/>
          </w:rPr>
          <w:delText>1</w:delText>
        </w:r>
      </w:del>
      <w:ins w:id="5" w:author="&lt;анонимный&gt;" w:date="2023-12-18T15:12:11Z">
        <w:r>
          <w:rPr>
            <w:b/>
            <w:sz w:val="26"/>
            <w:szCs w:val="26"/>
          </w:rPr>
          <w:t>2</w:t>
        </w:r>
      </w:ins>
      <w:r>
        <w:rPr>
          <w:b/>
          <w:sz w:val="26"/>
          <w:szCs w:val="26"/>
        </w:rPr>
        <w:t>.2023 г.</w:t>
      </w:r>
    </w:p>
    <w:p>
      <w:pPr>
        <w:pStyle w:val="Normal"/>
        <w:spacing w:lineRule="auto" w:line="216"/>
        <w:ind w:right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исследования блоков электронных, полученных по накладной на перемещение  №8</w:t>
      </w:r>
      <w:del w:id="6" w:author="&lt;анонимный&gt;" w:date="2023-12-19T11:29:46Z">
        <w:r>
          <w:rPr>
            <w:b/>
            <w:sz w:val="26"/>
            <w:szCs w:val="26"/>
          </w:rPr>
          <w:delText>202</w:delText>
        </w:r>
      </w:del>
      <w:ins w:id="7" w:author="&lt;анонимный&gt;" w:date="2023-12-19T11:29:47Z">
        <w:r>
          <w:rPr>
            <w:b/>
            <w:sz w:val="26"/>
            <w:szCs w:val="26"/>
            <w:lang w:val="en-US"/>
          </w:rPr>
          <w:t>455</w:t>
        </w:r>
      </w:ins>
      <w:r>
        <w:rPr>
          <w:b/>
          <w:sz w:val="26"/>
          <w:szCs w:val="26"/>
        </w:rPr>
        <w:t xml:space="preserve"> от </w:t>
      </w:r>
      <w:del w:id="8" w:author="&lt;анонимный&gt;" w:date="2023-12-19T11:29:53Z">
        <w:r>
          <w:rPr>
            <w:b/>
            <w:sz w:val="26"/>
            <w:szCs w:val="26"/>
            <w:lang w:val="en-US"/>
          </w:rPr>
          <w:delText>09</w:delText>
        </w:r>
      </w:del>
      <w:ins w:id="9" w:author="&lt;анонимный&gt;" w:date="2023-12-19T11:29:54Z">
        <w:r>
          <w:rPr>
            <w:b/>
            <w:sz w:val="26"/>
            <w:szCs w:val="26"/>
            <w:lang w:val="en-US"/>
          </w:rPr>
          <w:t>23</w:t>
        </w:r>
      </w:ins>
      <w:r>
        <w:rPr>
          <w:rFonts w:eastAsia="Times New Roman" w:cs="Times New Roman"/>
          <w:b/>
          <w:color w:val="auto"/>
          <w:sz w:val="26"/>
          <w:szCs w:val="26"/>
          <w:lang w:val="ru-RU" w:eastAsia="ru-RU" w:bidi="ru-RU"/>
          <w:rPrChange w:id="0" w:author="&lt;анонимный&gt;" w:date="2023-12-19T11:29:54Z">
            <w:rPr>
              <w:sz w:val="26"/>
              <w:b/>
              <w:kern w:val="0"/>
              <w:szCs w:val="26"/>
            </w:rPr>
          </w:rPrChange>
        </w:rPr>
        <w:t>.11.2023</w:t>
      </w:r>
      <w:r>
        <w:rPr>
          <w:b/>
          <w:sz w:val="26"/>
          <w:szCs w:val="26"/>
        </w:rPr>
        <w:t>.</w:t>
      </w:r>
    </w:p>
    <w:p>
      <w:pPr>
        <w:pStyle w:val="Normal"/>
        <w:spacing w:lineRule="auto" w:line="216"/>
        <w:ind w:firstLine="1234" w:left="850" w:right="2077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16"/>
        <w:ind w:firstLine="709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16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1 Цель исследования</w:t>
      </w:r>
    </w:p>
    <w:p>
      <w:pPr>
        <w:pStyle w:val="Normal"/>
        <w:spacing w:lineRule="auto" w:line="216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Выявить неисправности.</w:t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31" w:leader="none"/>
        </w:tabs>
        <w:spacing w:lineRule="auto" w:line="216"/>
        <w:ind w:firstLine="709" w:left="0"/>
        <w:jc w:val="both"/>
        <w:rPr>
          <w:sz w:val="26"/>
          <w:szCs w:val="26"/>
        </w:rPr>
      </w:pPr>
      <w:r>
        <w:rPr>
          <w:sz w:val="26"/>
          <w:szCs w:val="26"/>
        </w:rPr>
        <w:t>Объект исследования</w:t>
      </w:r>
    </w:p>
    <w:p>
      <w:pPr>
        <w:pStyle w:val="BodyText"/>
        <w:spacing w:lineRule="auto" w:line="216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16"/>
        <w:ind w:firstLine="709"/>
        <w:jc w:val="both"/>
        <w:rPr>
          <w:sz w:val="26"/>
          <w:szCs w:val="26"/>
          <w:del w:id="19" w:author="Пряник Максим Юрьевич" w:date="2023-12-18T10:19:00Z"/>
        </w:rPr>
      </w:pPr>
      <w:del w:id="11" w:author="&lt;анонимный&gt;" w:date="2023-12-19T11:30:46Z">
        <w:r>
          <w:rPr>
            <w:sz w:val="26"/>
            <w:szCs w:val="26"/>
          </w:rPr>
          <w:delText>- </w:delText>
        </w:r>
      </w:del>
      <w:del w:id="12" w:author="&lt;анонимный&gt;" w:date="2023-12-19T11:30:46Z">
        <w:r>
          <w:rPr>
            <w:sz w:val="26"/>
            <w:szCs w:val="26"/>
            <w:lang w:val="ru-RU"/>
          </w:rPr>
          <w:delText>модуль</w:delText>
        </w:r>
      </w:del>
      <w:ins w:id="13" w:author="&lt;анонимный&gt;" w:date="2023-12-19T11:30:46Z">
        <w:r>
          <w:rPr>
            <w:sz w:val="26"/>
            <w:szCs w:val="26"/>
            <w:lang w:val="ru-RU"/>
          </w:rPr>
          <w:t>Модули</w:t>
        </w:r>
      </w:ins>
      <w:r>
        <w:rPr>
          <w:sz w:val="26"/>
          <w:szCs w:val="26"/>
        </w:rPr>
        <w:t xml:space="preserve"> головного светильника </w:t>
      </w:r>
      <w:r>
        <w:rPr>
          <w:sz w:val="26"/>
          <w:szCs w:val="26"/>
          <w:lang w:val="en-US"/>
        </w:rPr>
        <w:t>SD</w:t>
      </w:r>
      <w:r>
        <w:rPr>
          <w:sz w:val="26"/>
          <w:szCs w:val="26"/>
        </w:rPr>
        <w:t xml:space="preserve">-15 </w:t>
      </w:r>
      <w:ins w:id="14" w:author="&lt;анонимный&gt;" w:date="2023-12-19T11:30:39Z">
        <w:r>
          <w:rPr>
            <w:sz w:val="26"/>
            <w:szCs w:val="26"/>
          </w:rPr>
          <w:t>-</w:t>
        </w:r>
      </w:ins>
      <w:r>
        <w:rPr>
          <w:sz w:val="26"/>
          <w:szCs w:val="26"/>
        </w:rPr>
        <w:t xml:space="preserve"> </w:t>
      </w:r>
      <w:del w:id="15" w:author="&lt;анонимный&gt;" w:date="2023-12-19T11:30:27Z">
        <w:r>
          <w:rPr>
            <w:sz w:val="26"/>
            <w:szCs w:val="26"/>
          </w:rPr>
          <w:delText>35 шт.</w:delText>
        </w:r>
      </w:del>
      <w:ins w:id="16" w:author="Пряник Максим Юрьевич" w:date="2023-12-18T10:19:00Z">
        <w:del w:id="17" w:author="&lt;анонимный&gt;" w:date="2023-12-19T11:30:27Z">
          <w:r>
            <w:rPr>
              <w:sz w:val="26"/>
              <w:szCs w:val="26"/>
            </w:rPr>
            <w:delText xml:space="preserve"> (26 шт совместно с блоком электронным 6ПБ.387.047 и платой 5ПБ.577.183);</w:delText>
          </w:r>
        </w:del>
      </w:ins>
      <w:del w:id="18" w:author="Пряник Максим Юрьевич" w:date="2023-12-18T10:19:00Z">
        <w:r>
          <w:rPr>
            <w:sz w:val="26"/>
            <w:szCs w:val="26"/>
          </w:rPr>
          <w:delText>;</w:delText>
        </w:r>
      </w:del>
    </w:p>
    <w:p>
      <w:pPr>
        <w:pStyle w:val="Normal"/>
        <w:spacing w:lineRule="auto" w:line="216"/>
        <w:ind w:firstLine="709"/>
        <w:jc w:val="both"/>
        <w:rPr>
          <w:sz w:val="26"/>
          <w:szCs w:val="26"/>
          <w:del w:id="21" w:author="Пряник Максим Юрьевич" w:date="2023-12-18T10:19:00Z"/>
        </w:rPr>
      </w:pPr>
      <w:del w:id="20" w:author="&lt;анонимный&gt;" w:date="2023-12-19T11:30:27Z">
        <w:r>
          <w:rPr>
            <w:sz w:val="26"/>
            <w:szCs w:val="26"/>
          </w:rPr>
          <w:delText>- блок электронный 6ПБ.387.047 - 26 шт.;</w:delText>
        </w:r>
      </w:del>
    </w:p>
    <w:p>
      <w:pPr>
        <w:pStyle w:val="Normal"/>
        <w:spacing w:lineRule="auto" w:line="216"/>
        <w:ind w:firstLine="709"/>
        <w:jc w:val="both"/>
        <w:rPr>
          <w:sz w:val="26"/>
          <w:szCs w:val="26"/>
          <w:del w:id="23" w:author="&lt;анонимный&gt;" w:date="2023-12-19T11:30:27Z"/>
        </w:rPr>
      </w:pPr>
      <w:del w:id="22" w:author="&lt;анонимный&gt;" w:date="2023-12-19T11:30:27Z">
        <w:r>
          <w:rPr>
            <w:sz w:val="26"/>
            <w:szCs w:val="26"/>
          </w:rPr>
          <w:delText>- плата 5ПБ.577.183 - 26 шт.;</w:delText>
        </w:r>
      </w:del>
    </w:p>
    <w:p>
      <w:pPr>
        <w:pStyle w:val="Normal"/>
        <w:spacing w:lineRule="auto" w:line="216"/>
        <w:ind w:firstLine="709"/>
        <w:jc w:val="both"/>
        <w:rPr>
          <w:sz w:val="26"/>
          <w:szCs w:val="26"/>
          <w:del w:id="28" w:author="&lt;анонимный&gt;" w:date="2023-12-19T11:30:31Z"/>
        </w:rPr>
      </w:pPr>
      <w:del w:id="24" w:author="&lt;анонимный&gt;" w:date="2023-12-19T11:30:27Z">
        <w:r>
          <w:rPr>
            <w:sz w:val="26"/>
            <w:szCs w:val="26"/>
          </w:rPr>
          <w:delText>- блок электронный 6ПБ.367.882 - 3 шт</w:delText>
        </w:r>
      </w:del>
      <w:ins w:id="25" w:author="&lt;анонимный&gt;" w:date="2023-12-19T11:30:27Z">
        <w:r>
          <w:rPr>
            <w:sz w:val="26"/>
            <w:szCs w:val="26"/>
          </w:rPr>
          <w:t>7шт.</w:t>
        </w:r>
      </w:ins>
      <w:ins w:id="26" w:author="Пряник Максим Юрьевич" w:date="2023-12-18T10:19:00Z">
        <w:r>
          <w:rPr>
            <w:sz w:val="26"/>
            <w:szCs w:val="26"/>
          </w:rPr>
          <w:t>,</w:t>
        </w:r>
      </w:ins>
      <w:del w:id="27" w:author="Пряник Максим Юрьевич" w:date="2023-12-18T10:19:00Z">
        <w:r>
          <w:rPr>
            <w:sz w:val="26"/>
            <w:szCs w:val="26"/>
          </w:rPr>
          <w:delText>.</w:delText>
        </w:r>
      </w:del>
    </w:p>
    <w:p>
      <w:pPr>
        <w:pStyle w:val="Normal"/>
        <w:spacing w:lineRule="auto" w:line="216"/>
        <w:ind w:hanging="0"/>
        <w:jc w:val="both"/>
        <w:rPr>
          <w:sz w:val="26"/>
          <w:szCs w:val="26"/>
        </w:rPr>
      </w:pPr>
      <w:ins w:id="29" w:author="&lt;анонимный&gt;" w:date="2023-12-19T11:30:36Z">
        <w:r>
          <w:rPr>
            <w:sz w:val="26"/>
            <w:szCs w:val="26"/>
          </w:rPr>
          <w:t xml:space="preserve"> </w:t>
        </w:r>
      </w:ins>
      <w:r>
        <w:rPr>
          <w:sz w:val="26"/>
          <w:szCs w:val="26"/>
        </w:rPr>
        <w:t>полученные по накладной на перемещение №8202 от 09.11.2023</w:t>
      </w:r>
      <w:ins w:id="30" w:author="&lt;анонимный&gt;" w:date="2023-12-19T11:32:11Z">
        <w:r>
          <w:rPr>
            <w:sz w:val="26"/>
            <w:szCs w:val="26"/>
          </w:rPr>
          <w:t xml:space="preserve"> г</w:t>
        </w:r>
      </w:ins>
      <w:r>
        <w:rPr>
          <w:sz w:val="26"/>
          <w:szCs w:val="26"/>
        </w:rPr>
        <w:t>.</w:t>
      </w:r>
    </w:p>
    <w:p>
      <w:pPr>
        <w:pStyle w:val="Normal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31" w:leader="none"/>
        </w:tabs>
        <w:spacing w:lineRule="auto" w:line="216"/>
        <w:ind w:firstLine="709" w:left="0"/>
        <w:jc w:val="both"/>
        <w:rPr>
          <w:sz w:val="26"/>
          <w:szCs w:val="26"/>
        </w:rPr>
      </w:pPr>
      <w:r>
        <w:rPr>
          <w:sz w:val="26"/>
          <w:szCs w:val="26"/>
        </w:rPr>
        <w:t>Время и место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исследования</w:t>
      </w:r>
    </w:p>
    <w:p>
      <w:pPr>
        <w:pStyle w:val="BodyText"/>
        <w:spacing w:lineRule="auto" w:line="216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Исследование проводилось в </w:t>
      </w:r>
      <w:del w:id="31" w:author="&lt;анонимный&gt;" w:date="2023-12-19T11:32:20Z">
        <w:r>
          <w:rPr>
            <w:sz w:val="26"/>
            <w:szCs w:val="26"/>
          </w:rPr>
          <w:delText>ноябре</w:delText>
        </w:r>
      </w:del>
      <w:ins w:id="32" w:author="&lt;анонимный&gt;" w:date="2023-12-19T11:32:20Z">
        <w:r>
          <w:rPr>
            <w:sz w:val="26"/>
            <w:szCs w:val="26"/>
          </w:rPr>
          <w:t>декабре</w:t>
        </w:r>
      </w:ins>
      <w:r>
        <w:rPr>
          <w:sz w:val="26"/>
          <w:szCs w:val="26"/>
        </w:rPr>
        <w:t xml:space="preserve"> 2023 г. в лаборатории СКБ.</w:t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02" w:leader="none"/>
        </w:tabs>
        <w:spacing w:lineRule="auto" w:line="216"/>
        <w:ind w:firstLine="709" w:left="0"/>
        <w:jc w:val="both"/>
        <w:rPr>
          <w:sz w:val="26"/>
          <w:szCs w:val="26"/>
        </w:rPr>
      </w:pPr>
      <w:r>
        <w:rPr>
          <w:sz w:val="26"/>
          <w:szCs w:val="26"/>
        </w:rPr>
        <w:t> </w:t>
      </w:r>
      <w:r>
        <w:rPr>
          <w:sz w:val="26"/>
          <w:szCs w:val="26"/>
        </w:rPr>
        <w:t>Ход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исследования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1"/>
          <w:numId w:val="1"/>
        </w:numPr>
        <w:ind w:firstLine="709"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Модуль головного светильника </w:t>
      </w:r>
      <w:r>
        <w:rPr>
          <w:sz w:val="26"/>
          <w:szCs w:val="26"/>
          <w:lang w:val="en-US"/>
        </w:rPr>
        <w:t>SD-15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09"/>
        <w:jc w:val="both"/>
        <w:rPr>
          <w:sz w:val="26"/>
          <w:szCs w:val="26"/>
        </w:rPr>
      </w:pPr>
      <w:ins w:id="33" w:author="&lt;анонимный&gt;" w:date="2023-12-20T16:41:51Z">
        <w:r>
          <w:rPr>
            <w:sz w:val="26"/>
            <w:szCs w:val="26"/>
            <w:lang w:val="en-US"/>
          </w:rPr>
          <w:t>${</w:t>
        </w:r>
      </w:ins>
      <w:ins w:id="34" w:author="&lt;анонимный&gt;" w:date="2023-12-20T16:41:51Z">
        <w:r>
          <w:rPr>
            <w:sz w:val="26"/>
            <w:szCs w:val="26"/>
            <w:lang w:val="ru-RU"/>
          </w:rPr>
          <w:t>ход_исследования</w:t>
        </w:r>
      </w:ins>
      <w:ins w:id="35" w:author="&lt;анонимный&gt;" w:date="2023-12-20T16:41:51Z">
        <w:r>
          <w:rPr>
            <w:sz w:val="26"/>
            <w:szCs w:val="26"/>
            <w:lang w:val="en-US"/>
          </w:rPr>
          <w:t xml:space="preserve">} </w:t>
        </w:r>
      </w:ins>
      <w:r>
        <w:rPr>
          <w:sz w:val="26"/>
          <w:szCs w:val="26"/>
        </w:rPr>
        <w:t>Модул</w:t>
      </w:r>
      <w:del w:id="36" w:author="&lt;анонимный&gt;" w:date="2023-12-19T11:32:27Z">
        <w:r>
          <w:rPr>
            <w:sz w:val="26"/>
            <w:szCs w:val="26"/>
            <w:lang w:val="en-US"/>
          </w:rPr>
          <w:delText>b</w:delText>
        </w:r>
      </w:del>
      <w:ins w:id="37" w:author="&lt;анонимный&gt;" w:date="2023-12-19T11:32:31Z">
        <w:r>
          <w:rPr>
            <w:sz w:val="26"/>
            <w:szCs w:val="26"/>
            <w:lang w:val="ru-RU"/>
          </w:rPr>
          <w:t>и</w:t>
        </w:r>
      </w:ins>
      <w:r>
        <w:rPr>
          <w:sz w:val="26"/>
          <w:szCs w:val="26"/>
        </w:rPr>
        <w:t xml:space="preserve"> головного светильника SD-15 были пронумерованы начиная с 1. Неисправности записаны в таблицу 1.</w:t>
      </w:r>
    </w:p>
    <w:p>
      <w:pPr>
        <w:pStyle w:val="Normal"/>
        <w:ind w:firstLine="709"/>
        <w:rPr/>
      </w:pPr>
      <w:r>
        <w:rPr/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Таблица 1.</w:t>
      </w:r>
    </w:p>
    <w:tbl>
      <w:tblPr>
        <w:tblW w:w="957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0"/>
        <w:gridCol w:w="977"/>
        <w:gridCol w:w="2498"/>
        <w:gridCol w:w="5317"/>
      </w:tblGrid>
      <w:tr>
        <w:trPr>
          <w:tblHeader w:val="true"/>
          <w:trHeight w:val="454" w:hRule="atLeas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4"/>
              <w:rPr>
                <w:b w:val="false"/>
                <w:bCs w:val="false"/>
                <w:color w:val="000000"/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4"/>
              <w:rPr>
                <w:b w:val="false"/>
                <w:bCs w:val="false"/>
                <w:color w:val="000000"/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Версия платы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4"/>
              <w:rPr>
                <w:b w:val="false"/>
                <w:bCs w:val="false"/>
                <w:color w:val="000000"/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Заявленная неисправность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4"/>
              <w:rPr>
                <w:b w:val="false"/>
                <w:bCs w:val="false"/>
                <w:color w:val="000000"/>
                <w:sz w:val="26"/>
                <w:szCs w:val="26"/>
              </w:rPr>
            </w:pPr>
            <w:r>
              <w:rPr>
                <w:b w:val="false"/>
                <w:bCs w:val="false"/>
                <w:color w:val="000000"/>
                <w:sz w:val="26"/>
                <w:szCs w:val="26"/>
              </w:rPr>
              <w:t>Результат исследования</w:t>
            </w:r>
          </w:p>
        </w:tc>
      </w:tr>
      <w:tr>
        <w:trPr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  <w:del w:id="38" w:author="&lt;анонимный&gt;" w:date="2023-12-19T13:09:08Z">
              <w:r>
                <w:rPr>
                  <w:color w:val="000000"/>
                  <w:sz w:val="26"/>
                  <w:szCs w:val="26"/>
                </w:rPr>
                <w:delText>1</w:delText>
              </w:r>
            </w:del>
            <w:ins w:id="39" w:author="&lt;анонимный&gt;" w:date="2023-12-19T13:09:09Z">
              <w:r>
                <w:rPr>
                  <w:color w:val="000000"/>
                  <w:sz w:val="26"/>
                  <w:szCs w:val="26"/>
                </w:rPr>
                <w:t>4</w:t>
              </w:r>
            </w:ins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40" w:author="&lt;анонимный&gt;" w:date="2023-12-19T13:09:56Z">
              <w:r>
                <w:rPr>
                  <w:sz w:val="26"/>
                  <w:szCs w:val="26"/>
                </w:rPr>
                <w:delText>Не включается камера</w:delText>
              </w:r>
            </w:del>
            <w:ins w:id="41" w:author="&lt;анонимный&gt;" w:date="2023-12-19T13:10:05Z">
              <w:r>
                <w:rPr>
                  <w:sz w:val="26"/>
                  <w:szCs w:val="26"/>
                  <w:lang w:val="en-US"/>
                </w:rPr>
                <w:t xml:space="preserve">R88 = 30 </w:t>
              </w:r>
            </w:ins>
            <w:ins w:id="42" w:author="&lt;анонимный&gt;" w:date="2023-12-19T13:10:05Z">
              <w:r>
                <w:rPr>
                  <w:sz w:val="26"/>
                  <w:szCs w:val="26"/>
                  <w:lang w:val="ru-RU"/>
                </w:rPr>
                <w:t>Ом</w:t>
              </w:r>
            </w:ins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43" w:author="&lt;анонимный&gt;" w:date="2023-12-19T13:15:18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44" w:author="&lt;анонимный&gt;" w:date="2023-12-19T13:15:18Z">
              <w:r>
                <w:rPr>
                  <w:sz w:val="26"/>
                  <w:szCs w:val="26"/>
                </w:rPr>
                <w:delText>е и</w:delText>
              </w:r>
            </w:del>
            <w:ins w:id="45" w:author="&lt;анонимный&gt;" w:date="2023-12-19T13:15:18Z">
              <w:r>
                <w:rPr>
                  <w:sz w:val="26"/>
                  <w:szCs w:val="26"/>
                </w:rPr>
                <w:t>И</w:t>
              </w:r>
            </w:ins>
            <w:r>
              <w:rPr>
                <w:sz w:val="26"/>
                <w:szCs w:val="26"/>
              </w:rPr>
              <w:t>спользовать.</w:t>
            </w:r>
          </w:p>
          <w:p>
            <w:pPr>
              <w:pStyle w:val="Style23"/>
              <w:rPr>
                <w:sz w:val="26"/>
                <w:szCs w:val="26"/>
              </w:rPr>
            </w:pPr>
            <w:del w:id="46" w:author="&lt;анонимный&gt;" w:date="2023-12-19T13:15:26Z">
              <w:r>
                <w:rPr>
                  <w:sz w:val="26"/>
                  <w:szCs w:val="26"/>
                  <w:lang w:val="ru-RU"/>
                </w:rPr>
                <w:delText>Неисправна м/с A7L, на выводе B8 ноль</w:delText>
              </w:r>
            </w:del>
            <w:ins w:id="47" w:author="&lt;анонимный&gt;" w:date="2023-12-19T13:15:27Z">
              <w:r>
                <w:rPr>
                  <w:sz w:val="26"/>
                  <w:szCs w:val="26"/>
                  <w:lang w:val="ru-RU"/>
                </w:rPr>
                <w:t>Резистор был заменен</w:t>
              </w:r>
            </w:ins>
            <w:r>
              <w:rPr>
                <w:sz w:val="26"/>
                <w:szCs w:val="26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  <w:ins w:id="48" w:author="&lt;анонимный&gt;" w:date="2023-12-19T13:09:11Z">
              <w:r>
                <w:rPr>
                  <w:color w:val="000000"/>
                  <w:sz w:val="26"/>
                  <w:szCs w:val="26"/>
                </w:rPr>
                <w:t>4</w:t>
              </w:r>
            </w:ins>
            <w:del w:id="49" w:author="&lt;анонимный&gt;" w:date="2023-12-19T13:09:11Z">
              <w:r>
                <w:rPr>
                  <w:color w:val="000000"/>
                  <w:sz w:val="26"/>
                  <w:szCs w:val="26"/>
                </w:rPr>
                <w:delText>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50" w:author="&lt;анонимный&gt;" w:date="2023-12-19T13:09:56Z">
              <w:r>
                <w:rPr>
                  <w:sz w:val="26"/>
                  <w:szCs w:val="26"/>
                </w:rPr>
                <w:delText>Не отрабатывает 11 ч</w:delText>
              </w:r>
            </w:del>
            <w:ins w:id="51" w:author="&lt;анонимный&gt;" w:date="2023-12-19T13:10:16Z">
              <w:r>
                <w:rPr>
                  <w:sz w:val="26"/>
                  <w:szCs w:val="26"/>
                  <w:lang w:val="en-US"/>
                </w:rPr>
                <w:t xml:space="preserve">R88 = </w:t>
              </w:r>
            </w:ins>
            <w:ins w:id="52" w:author="&lt;анонимный&gt;" w:date="2023-12-19T13:10:16Z">
              <w:r>
                <w:rPr>
                  <w:sz w:val="26"/>
                  <w:szCs w:val="26"/>
                  <w:lang w:val="ru-RU"/>
                </w:rPr>
                <w:t>8</w:t>
              </w:r>
            </w:ins>
            <w:ins w:id="53" w:author="&lt;анонимный&gt;" w:date="2023-12-19T13:10:16Z">
              <w:r>
                <w:rPr>
                  <w:sz w:val="26"/>
                  <w:szCs w:val="26"/>
                  <w:lang w:val="en-US"/>
                </w:rPr>
                <w:t xml:space="preserve"> </w:t>
              </w:r>
            </w:ins>
            <w:ins w:id="54" w:author="&lt;анонимный&gt;" w:date="2023-12-19T13:10:16Z">
              <w:r>
                <w:rPr>
                  <w:sz w:val="26"/>
                  <w:szCs w:val="26"/>
                  <w:lang w:val="ru-RU"/>
                </w:rPr>
                <w:t>Ом</w:t>
              </w:r>
            </w:ins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58" w:author="&lt;анонимный&gt;" w:date="2023-12-19T13:15:41Z"/>
              </w:rPr>
            </w:pPr>
            <w:del w:id="55" w:author="&lt;анонимный&gt;" w:date="2023-12-19T13:15:20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56" w:author="&lt;анонимный&gt;" w:date="2023-12-19T13:15:20Z">
              <w:r>
                <w:rPr>
                  <w:sz w:val="26"/>
                  <w:szCs w:val="26"/>
                </w:rPr>
                <w:delText>е и</w:delText>
              </w:r>
            </w:del>
            <w:ins w:id="57" w:author="&lt;анонимный&gt;" w:date="2023-12-19T13:15:20Z">
              <w:r>
                <w:rPr>
                  <w:sz w:val="26"/>
                  <w:szCs w:val="26"/>
                </w:rPr>
                <w:t>И</w:t>
              </w:r>
            </w:ins>
            <w:r>
              <w:rPr>
                <w:sz w:val="26"/>
                <w:szCs w:val="26"/>
              </w:rPr>
              <w:t>спользовать.</w:t>
            </w:r>
          </w:p>
          <w:p>
            <w:pPr>
              <w:pStyle w:val="Style23"/>
              <w:widowControl w:val="false"/>
              <w:suppressLineNumbers/>
              <w:suppressAutoHyphens w:val="true"/>
              <w:bidi w:val="0"/>
              <w:spacing w:before="0" w:after="0"/>
              <w:jc w:val="left"/>
              <w:rPr>
                <w:sz w:val="26"/>
                <w:szCs w:val="26"/>
                <w:ins w:id="60" w:author="&lt;анонимный&gt;" w:date="2023-12-19T13:15:41Z"/>
              </w:rPr>
            </w:pPr>
            <w:del w:id="59" w:author="&lt;анонимный&gt;" w:date="2023-12-19T13:15:41Z">
              <w:r>
                <w:rPr>
                  <w:color w:val="000000"/>
                  <w:sz w:val="26"/>
                  <w:szCs w:val="26"/>
                </w:rPr>
                <w:delText>Неисправны м/с A7L и LN2407P00FMR (U12)</w:delText>
              </w:r>
            </w:del>
          </w:p>
          <w:p>
            <w:pPr>
              <w:pStyle w:val="Style23"/>
              <w:widowControl w:val="false"/>
              <w:suppressLineNumbers/>
              <w:suppressAutoHyphens w:val="true"/>
              <w:bidi w:val="0"/>
              <w:spacing w:before="0" w:after="0"/>
              <w:jc w:val="left"/>
              <w:rPr>
                <w:sz w:val="26"/>
                <w:szCs w:val="26"/>
              </w:rPr>
            </w:pPr>
            <w:ins w:id="61" w:author="&lt;анонимный&gt;" w:date="2023-12-19T13:15:41Z">
              <w:r>
                <w:rPr>
                  <w:color w:val="000000"/>
                  <w:sz w:val="26"/>
                  <w:szCs w:val="26"/>
                  <w:lang w:val="ru-RU"/>
                </w:rPr>
                <w:t>Резистор был заменен</w:t>
              </w:r>
            </w:ins>
            <w:ins w:id="62" w:author="&lt;анонимный&gt;" w:date="2023-12-19T13:15:41Z">
              <w:r>
                <w:rPr>
                  <w:color w:val="000000"/>
                  <w:sz w:val="26"/>
                  <w:szCs w:val="26"/>
                </w:rPr>
                <w:t>.</w:t>
              </w:r>
            </w:ins>
          </w:p>
        </w:tc>
      </w:tr>
      <w:tr>
        <w:trPr>
          <w:trHeight w:val="737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  <w:ins w:id="63" w:author="&lt;анонимный&gt;" w:date="2023-12-19T13:09:13Z">
              <w:r>
                <w:rPr>
                  <w:color w:val="000000"/>
                  <w:sz w:val="26"/>
                  <w:szCs w:val="26"/>
                </w:rPr>
                <w:t>4</w:t>
              </w:r>
            </w:ins>
            <w:del w:id="64" w:author="&lt;анонимный&gt;" w:date="2023-12-19T13:09:13Z">
              <w:r>
                <w:rPr>
                  <w:color w:val="000000"/>
                  <w:sz w:val="26"/>
                  <w:szCs w:val="26"/>
                </w:rPr>
                <w:delText>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65" w:author="&lt;анонимный&gt;" w:date="2023-12-19T13:09:56Z">
              <w:r>
                <w:rPr>
                  <w:color w:val="000000"/>
                  <w:sz w:val="26"/>
                  <w:szCs w:val="26"/>
                </w:rPr>
                <w:delText>Не включается камера.</w:delText>
              </w:r>
            </w:del>
            <w:ins w:id="66" w:author="&lt;анонимный&gt;" w:date="2023-12-19T13:10:19Z">
              <w:r>
                <w:rPr>
                  <w:color w:val="000000"/>
                  <w:sz w:val="26"/>
                  <w:szCs w:val="26"/>
                  <w:lang w:val="en-US"/>
                </w:rPr>
                <w:t>R88 =</w:t>
              </w:r>
            </w:ins>
            <w:ins w:id="67" w:author="&lt;анонимный&gt;" w:date="2023-12-19T13:10:19Z">
              <w:r>
                <w:rPr>
                  <w:color w:val="000000"/>
                  <w:sz w:val="26"/>
                  <w:szCs w:val="26"/>
                  <w:lang w:val="ru-RU"/>
                </w:rPr>
                <w:t xml:space="preserve"> 6,5 Ом</w:t>
              </w:r>
            </w:ins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68" w:author="&lt;анонимный&gt;" w:date="2023-12-19T13:15:44Z"/>
              </w:rPr>
            </w:pPr>
            <w:r>
              <w:rPr>
                <w:color w:val="000000"/>
                <w:sz w:val="26"/>
                <w:szCs w:val="26"/>
              </w:rPr>
              <w:t>Использовать.</w:t>
            </w:r>
          </w:p>
          <w:p>
            <w:pPr>
              <w:pStyle w:val="Style23"/>
              <w:rPr>
                <w:sz w:val="26"/>
                <w:szCs w:val="26"/>
                <w:ins w:id="70" w:author="&lt;анонимный&gt;" w:date="2023-12-19T13:15:44Z"/>
              </w:rPr>
            </w:pPr>
            <w:del w:id="69" w:author="&lt;анонимный&gt;" w:date="2023-12-19T13:15:44Z">
              <w:r>
                <w:rPr>
                  <w:color w:val="000000"/>
                  <w:sz w:val="26"/>
                  <w:szCs w:val="26"/>
                </w:rPr>
                <w:delText>Пробой конденсаторов С115, С164. Конденсаторы заменены.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ins w:id="71" w:author="&lt;анонимный&gt;" w:date="2023-12-19T13:15:44Z">
              <w:r>
                <w:rPr>
                  <w:color w:val="000000"/>
                  <w:sz w:val="26"/>
                  <w:szCs w:val="26"/>
                  <w:lang w:val="ru-RU"/>
                </w:rPr>
                <w:t>Резистор был заменен</w:t>
              </w:r>
            </w:ins>
            <w:ins w:id="72" w:author="&lt;анонимный&gt;" w:date="2023-12-19T13:15:44Z">
              <w:r>
                <w:rPr>
                  <w:color w:val="000000"/>
                  <w:sz w:val="26"/>
                  <w:szCs w:val="26"/>
                </w:rPr>
                <w:t>.</w:t>
              </w:r>
            </w:ins>
          </w:p>
        </w:tc>
      </w:tr>
      <w:tr>
        <w:trPr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4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del w:id="74" w:author="&lt;анонимный&gt;" w:date="2023-12-19T14:01:50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FFFF00" w:val="clear"/>
                  <w:lang w:val="ru-RU" w:eastAsia="ru-RU" w:bidi="ru-RU"/>
                </w:rPr>
                <w:delText>3.1</w:delText>
              </w:r>
            </w:del>
            <w:ins w:id="75" w:author="&lt;анонимный&gt;" w:date="2023-12-19T14:01:50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FFFF00" w:val="clear"/>
                  <w:lang w:val="ru-RU" w:eastAsia="ru-RU" w:bidi="ru-RU"/>
                </w:rPr>
                <w:t>3.4</w:t>
              </w:r>
            </w:ins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del w:id="76" w:author="&lt;анонимный&gt;" w:date="2023-12-19T14:01:54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FFFF00" w:val="clear"/>
                  <w:lang w:val="en-US" w:eastAsia="ru-RU" w:bidi="ru-RU"/>
                </w:rPr>
                <w:delText>Не включается камера.</w:delText>
              </w:r>
            </w:del>
            <w:ins w:id="77" w:author="&lt;анонимный&gt;" w:date="2023-12-19T14:01:54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FFFF00" w:val="clear"/>
                  <w:lang w:val="en-US" w:eastAsia="ru-RU" w:bidi="ru-RU"/>
                </w:rPr>
                <w:t>PD5 PWM = 0</w:t>
              </w:r>
            </w:ins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Использовать.</w:t>
            </w:r>
          </w:p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Неисправности не обнаружено.</w:t>
            </w:r>
            <w:ins w:id="80" w:author="&lt;анонимный&gt;" w:date="2023-12-19T16:43:20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FFFF00" w:val="clear"/>
                  <w:lang w:val="ru-RU" w:eastAsia="ru-RU" w:bidi="ru-RU"/>
                </w:rPr>
                <w:t xml:space="preserve"> </w:t>
              </w:r>
            </w:ins>
            <w:ins w:id="81" w:author="&lt;анонимный&gt;" w:date="2023-12-19T16:43:20Z">
              <w:r>
                <w:rPr>
                  <w:rFonts w:eastAsia="Times New Roman" w:cs="Times New Roman"/>
                  <w:color w:val="000000"/>
                  <w:sz w:val="26"/>
                  <w:szCs w:val="26"/>
                  <w:shd w:fill="auto" w:val="clear"/>
                  <w:lang w:val="en-US" w:eastAsia="ru-RU" w:bidi="ru-RU"/>
                </w:rPr>
                <w:t>DA3</w:t>
              </w:r>
            </w:ins>
          </w:p>
        </w:tc>
      </w:tr>
      <w:tr>
        <w:trPr>
          <w:trHeight w:val="732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5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3.1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Не включается камера.</w:t>
            </w:r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Блок электронный 6ПБ.387.021 не использовать.</w:t>
            </w:r>
          </w:p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 xml:space="preserve">Не запускается м/с 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A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7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L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.</w:t>
            </w:r>
          </w:p>
        </w:tc>
      </w:tr>
      <w:tr>
        <w:trPr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6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3.4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Камера не включается.</w:t>
            </w:r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Блок электронный 6ПБ.387.021 н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е использовать.</w:t>
            </w:r>
          </w:p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 xml:space="preserve">Программирование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A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7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L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 xml:space="preserve"> завершается сообщением об ошибке.</w:t>
            </w:r>
          </w:p>
        </w:tc>
      </w:tr>
      <w:tr>
        <w:trPr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7</w:t>
            </w:r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3.1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-</w:t>
            </w:r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Блок электронный 6ПБ.387.021 н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е использовать.</w:t>
            </w:r>
          </w:p>
          <w:p>
            <w:pPr>
              <w:pStyle w:val="Style23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zCs w:val="26"/>
                  </w:rPr>
                </w:rPrChange>
              </w:rPr>
              <w:t>SD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-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en-US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>card</w:t>
            </w:r>
            <w:r>
              <w:rPr>
                <w:rFonts w:eastAsia="Times New Roman" w:cs="Times New Roman"/>
                <w:color w:val="000000"/>
                <w:sz w:val="26"/>
                <w:szCs w:val="26"/>
                <w:shd w:fill="FFFF00" w:val="clear"/>
                <w:lang w:val="ru-RU" w:eastAsia="ru-RU" w:bidi="ru-RU"/>
                <w:rPrChange w:id="0" w:author="&lt;анонимный&gt;" w:date="2023-12-19T13:09:23Z">
                  <w:rPr>
                    <w:sz w:val="26"/>
                    <w:kern w:val="0"/>
                    <w:shd w:fill="FFFF00" w:val="clear"/>
                    <w:szCs w:val="26"/>
                  </w:rPr>
                </w:rPrChange>
              </w:rPr>
              <w:t xml:space="preserve"> не подключается к ПК.</w:t>
            </w:r>
          </w:p>
        </w:tc>
      </w:tr>
      <w:tr>
        <w:trPr>
          <w:del w:id="110" w:author="&lt;анонимный&gt;" w:date="2023-12-19T13:08:27Z"/>
          <w:trHeight w:val="510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1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8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1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13" w:author="&lt;анонимный&gt;" w:date="2023-12-19T13:08:27Z">
              <w:r>
                <w:rPr>
                  <w:sz w:val="26"/>
                  <w:szCs w:val="26"/>
                </w:rPr>
                <w:delText>-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15" w:author="&lt;анонимный&gt;" w:date="2023-12-19T13:08:27Z"/>
              </w:rPr>
            </w:pPr>
            <w:del w:id="11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1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117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1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9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1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20" w:author="&lt;анонимный&gt;" w:date="2023-12-19T13:08:27Z">
              <w:r>
                <w:rPr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22" w:author="&lt;анонимный&gt;" w:date="2023-12-19T13:08:27Z"/>
              </w:rPr>
            </w:pPr>
            <w:del w:id="12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2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SD</w:delText>
              </w:r>
            </w:del>
            <w:del w:id="12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-</w:delText>
              </w:r>
            </w:del>
            <w:del w:id="12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card</w:delText>
              </w:r>
            </w:del>
            <w:del w:id="12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 не подключается к ПК.</w:delText>
              </w:r>
            </w:del>
          </w:p>
        </w:tc>
      </w:tr>
      <w:tr>
        <w:trPr>
          <w:del w:id="127" w:author="&lt;анонимный&gt;" w:date="2023-12-19T13:08:27Z"/>
          <w:trHeight w:val="718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2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10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2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3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пишет видео 11ч.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6"/>
                <w:szCs w:val="26"/>
                <w:del w:id="132" w:author="&lt;анонимный&gt;" w:date="2023-12-19T13:08:27Z"/>
              </w:rPr>
            </w:pPr>
            <w:del w:id="131" w:author="&lt;анонимный&gt;" w:date="2023-12-19T13:08:27Z">
              <w:r>
                <w:rPr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Normal"/>
              <w:rPr>
                <w:sz w:val="26"/>
                <w:szCs w:val="26"/>
              </w:rPr>
            </w:pPr>
            <w:del w:id="13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Пробой конденсаторов С115, С164. Конденсаторы заменены.</w:delText>
              </w:r>
            </w:del>
          </w:p>
        </w:tc>
      </w:tr>
      <w:tr>
        <w:trPr>
          <w:del w:id="134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3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11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3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3.4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3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КЗ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40" w:author="&lt;анонимный&gt;" w:date="2023-12-19T13:08:27Z"/>
              </w:rPr>
            </w:pPr>
            <w:del w:id="13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139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41" w:author="&lt;анонимный&gt;" w:date="2023-12-19T13:08:27Z">
              <w:r>
                <w:rPr>
                  <w:sz w:val="26"/>
                  <w:szCs w:val="26"/>
                </w:rPr>
                <w:delText xml:space="preserve">Неисправен стабилизатор </w:delText>
              </w:r>
            </w:del>
            <w:del w:id="142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 xml:space="preserve">TPS61022 </w:delText>
              </w:r>
            </w:del>
            <w:del w:id="143" w:author="&lt;анонимный&gt;" w:date="2023-12-19T13:08:27Z">
              <w:r>
                <w:rPr>
                  <w:sz w:val="26"/>
                  <w:szCs w:val="26"/>
                </w:rPr>
                <w:delText>(</w:delText>
              </w:r>
            </w:del>
            <w:del w:id="144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DA1</w:delText>
              </w:r>
            </w:del>
            <w:del w:id="145" w:author="&lt;анонимный&gt;" w:date="2023-12-19T13:08:27Z">
              <w:r>
                <w:rPr>
                  <w:sz w:val="26"/>
                  <w:szCs w:val="26"/>
                </w:rPr>
                <w:delText>)</w:delText>
              </w:r>
            </w:del>
            <w:del w:id="146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.</w:delText>
              </w:r>
            </w:del>
          </w:p>
        </w:tc>
      </w:tr>
      <w:tr>
        <w:trPr>
          <w:del w:id="147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4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12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4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5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52" w:author="&lt;анонимный&gt;" w:date="2023-12-19T13:08:27Z"/>
              </w:rPr>
            </w:pPr>
            <w:del w:id="15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5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SD</w:delText>
              </w:r>
            </w:del>
            <w:del w:id="15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-</w:delText>
              </w:r>
            </w:del>
            <w:del w:id="15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card</w:delText>
              </w:r>
            </w:del>
            <w:del w:id="15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 не подключается к ПК.</w:delText>
              </w:r>
            </w:del>
          </w:p>
        </w:tc>
      </w:tr>
      <w:tr>
        <w:trPr>
          <w:del w:id="157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5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13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5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6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А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62" w:author="&lt;анонимный&gt;" w:date="2023-12-19T13:08:27Z"/>
              </w:rPr>
            </w:pPr>
            <w:del w:id="16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6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164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6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14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6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6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69" w:author="&lt;анонимный&gt;" w:date="2023-12-19T13:08:27Z"/>
              </w:rPr>
            </w:pPr>
            <w:del w:id="16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17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 запускается м/с </w:delText>
              </w:r>
            </w:del>
            <w:del w:id="171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A</w:delText>
              </w:r>
            </w:del>
            <w:del w:id="17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7</w:delText>
              </w:r>
            </w:del>
            <w:del w:id="17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</w:delText>
              </w:r>
            </w:del>
            <w:del w:id="17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.</w:delText>
              </w:r>
            </w:del>
          </w:p>
        </w:tc>
      </w:tr>
      <w:tr>
        <w:trPr>
          <w:del w:id="175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7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15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7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7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пишет видео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80" w:author="&lt;анонимный&gt;" w:date="2023-12-19T13:08:27Z"/>
              </w:rPr>
            </w:pPr>
            <w:del w:id="17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18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 запускается м/с </w:delText>
              </w:r>
            </w:del>
            <w:del w:id="182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A</w:delText>
              </w:r>
            </w:del>
            <w:del w:id="18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7</w:delText>
              </w:r>
            </w:del>
            <w:del w:id="184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</w:delText>
              </w:r>
            </w:del>
            <w:del w:id="18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.</w:delText>
              </w:r>
            </w:del>
          </w:p>
        </w:tc>
      </w:tr>
      <w:tr>
        <w:trPr>
          <w:del w:id="186" w:author="&lt;анонимный&gt;" w:date="2023-12-19T13:08:27Z"/>
          <w:trHeight w:val="2041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8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16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18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3.4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189" w:author="&lt;анонимный&gt;" w:date="2023-12-19T13:08:27Z">
              <w:r>
                <w:rPr>
                  <w:sz w:val="26"/>
                  <w:szCs w:val="26"/>
                </w:rPr>
                <w:delText>КЗ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192" w:author="&lt;анонимный&gt;" w:date="2023-12-19T13:08:27Z"/>
              </w:rPr>
            </w:pPr>
            <w:del w:id="19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191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193" w:author="&lt;анонимный&gt;" w:date="2023-12-19T13:08:27Z">
              <w:r>
                <w:rPr>
                  <w:sz w:val="26"/>
                  <w:szCs w:val="26"/>
                </w:rPr>
                <w:delText xml:space="preserve">Неисправна  </w:delText>
              </w:r>
            </w:del>
            <w:del w:id="19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м/с </w:delText>
              </w:r>
            </w:del>
            <w:del w:id="19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A</w:delText>
              </w:r>
            </w:del>
            <w:del w:id="19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7</w:delText>
              </w:r>
            </w:del>
            <w:del w:id="197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</w:delText>
              </w:r>
            </w:del>
            <w:del w:id="19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, сгорела м/с </w:delText>
              </w:r>
            </w:del>
            <w:del w:id="19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LN</w:delText>
              </w:r>
            </w:del>
            <w:del w:id="20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2407</w:delText>
              </w:r>
            </w:del>
            <w:del w:id="201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P</w:delText>
              </w:r>
            </w:del>
            <w:del w:id="20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00</w:delText>
              </w:r>
            </w:del>
            <w:del w:id="20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FMR</w:delText>
              </w:r>
            </w:del>
            <w:del w:id="20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 (</w:delText>
              </w:r>
            </w:del>
            <w:del w:id="20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U</w:delText>
              </w:r>
            </w:del>
            <w:del w:id="20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22).</w:delText>
              </w:r>
            </w:del>
          </w:p>
        </w:tc>
      </w:tr>
      <w:tr>
        <w:trPr>
          <w:del w:id="207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0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17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0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3.4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lang w:val="en-US"/>
              </w:rPr>
            </w:pPr>
            <w:del w:id="210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 xml:space="preserve">Ambrella </w:delText>
              </w:r>
            </w:del>
            <w:del w:id="211" w:author="&lt;анонимный&gt;" w:date="2023-12-19T13:08:27Z">
              <w:r>
                <w:rPr>
                  <w:sz w:val="26"/>
                  <w:szCs w:val="26"/>
                </w:rPr>
                <w:delText>не прошивается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14" w:author="&lt;анонимный&gt;" w:date="2023-12-19T13:08:27Z"/>
              </w:rPr>
            </w:pPr>
            <w:del w:id="21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213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15" w:author="&lt;анонимный&gt;" w:date="2023-12-19T13:08:27Z">
              <w:r>
                <w:rPr>
                  <w:sz w:val="26"/>
                  <w:szCs w:val="26"/>
                </w:rPr>
                <w:delText xml:space="preserve">Сгорели диоды </w:delText>
              </w:r>
            </w:del>
            <w:del w:id="216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DA</w:delText>
              </w:r>
            </w:del>
            <w:del w:id="217" w:author="&lt;анонимный&gt;" w:date="2023-12-19T13:08:27Z">
              <w:r>
                <w:rPr>
                  <w:sz w:val="26"/>
                  <w:szCs w:val="26"/>
                </w:rPr>
                <w:delText xml:space="preserve">1, </w:delText>
              </w:r>
            </w:del>
            <w:del w:id="218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DA</w:delText>
              </w:r>
            </w:del>
            <w:del w:id="219" w:author="&lt;анонимный&gt;" w:date="2023-12-19T13:08:27Z">
              <w:r>
                <w:rPr>
                  <w:sz w:val="26"/>
                  <w:szCs w:val="26"/>
                </w:rPr>
                <w:delText>2 на плате 5ПБ.577.183, необходимо заменить.</w:delText>
              </w:r>
            </w:del>
          </w:p>
        </w:tc>
      </w:tr>
      <w:tr>
        <w:trPr>
          <w:del w:id="220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2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18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2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lang w:val="en-US"/>
              </w:rPr>
            </w:pPr>
            <w:del w:id="22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Ambrella не прошивается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26" w:author="&lt;анонимный&gt;" w:date="2023-12-19T13:08:27Z"/>
              </w:rPr>
            </w:pPr>
            <w:del w:id="22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225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27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SD</w:delText>
              </w:r>
            </w:del>
            <w:del w:id="22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-</w:delText>
              </w:r>
            </w:del>
            <w:del w:id="22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card</w:delText>
              </w:r>
            </w:del>
            <w:del w:id="23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 не подключается к ПК. </w:delText>
              </w:r>
            </w:del>
            <w:del w:id="231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UART</w:delText>
              </w:r>
            </w:del>
            <w:del w:id="23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 </w:delText>
              </w:r>
            </w:del>
            <w:del w:id="23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STM</w:delText>
              </w:r>
            </w:del>
            <w:del w:id="23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8</w:delText>
              </w:r>
            </w:del>
            <w:del w:id="23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</w:delText>
              </w:r>
            </w:del>
            <w:del w:id="23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151</w:delText>
              </w:r>
            </w:del>
            <w:del w:id="237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C</w:delText>
              </w:r>
            </w:del>
            <w:del w:id="23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8</w:delText>
              </w:r>
            </w:del>
            <w:del w:id="23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T</w:delText>
              </w:r>
            </w:del>
            <w:del w:id="24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6 работает со сбоями.</w:delText>
              </w:r>
            </w:del>
          </w:p>
        </w:tc>
      </w:tr>
      <w:tr>
        <w:trPr>
          <w:del w:id="241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4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19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4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44" w:author="&lt;анонимный&gt;" w:date="2023-12-19T13:08:27Z">
              <w:r>
                <w:rPr>
                  <w:sz w:val="26"/>
                  <w:szCs w:val="26"/>
                </w:rPr>
                <w:delText>Не пишет видео 11 ч.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47" w:author="&lt;анонимный&gt;" w:date="2023-12-19T13:08:27Z"/>
              </w:rPr>
            </w:pPr>
            <w:del w:id="24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246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48" w:author="&lt;анонимный&gt;" w:date="2023-12-19T13:08:27Z">
              <w:r>
                <w:rPr>
                  <w:sz w:val="26"/>
                  <w:szCs w:val="26"/>
                </w:rPr>
                <w:delText xml:space="preserve">Потребление больше на 150 мА. Сгорел транзистор </w:delText>
              </w:r>
            </w:del>
            <w:del w:id="249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VT</w:delText>
              </w:r>
            </w:del>
            <w:del w:id="250" w:author="&lt;анонимный&gt;" w:date="2023-12-19T13:08:27Z">
              <w:r>
                <w:rPr>
                  <w:sz w:val="26"/>
                  <w:szCs w:val="26"/>
                </w:rPr>
                <w:delText>2.</w:delText>
              </w:r>
            </w:del>
          </w:p>
        </w:tc>
      </w:tr>
      <w:tr>
        <w:trPr>
          <w:del w:id="251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5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20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5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54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-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57" w:author="&lt;анонимный&gt;" w:date="2023-12-19T13:08:27Z"/>
              </w:rPr>
            </w:pPr>
            <w:del w:id="25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</w:delText>
              </w:r>
            </w:del>
            <w:del w:id="256" w:author="&lt;анонимный&gt;" w:date="2023-12-19T13:08:27Z">
              <w:r>
                <w:rPr>
                  <w:sz w:val="26"/>
                  <w:szCs w:val="26"/>
                </w:rPr>
                <w:delText>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58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SD</w:delText>
              </w:r>
            </w:del>
            <w:del w:id="259" w:author="&lt;анонимный&gt;" w:date="2023-12-19T13:08:27Z">
              <w:r>
                <w:rPr>
                  <w:sz w:val="26"/>
                  <w:szCs w:val="26"/>
                </w:rPr>
                <w:delText>-</w:delText>
              </w:r>
            </w:del>
            <w:del w:id="260" w:author="&lt;анонимный&gt;" w:date="2023-12-19T13:08:27Z">
              <w:r>
                <w:rPr>
                  <w:sz w:val="26"/>
                  <w:szCs w:val="26"/>
                  <w:lang w:val="en-US"/>
                </w:rPr>
                <w:delText>card</w:delText>
              </w:r>
            </w:del>
            <w:del w:id="261" w:author="&lt;анонимный&gt;" w:date="2023-12-19T13:08:27Z">
              <w:r>
                <w:rPr>
                  <w:sz w:val="26"/>
                  <w:szCs w:val="26"/>
                </w:rPr>
                <w:delText xml:space="preserve"> не подключается к ПК.</w:delText>
              </w:r>
            </w:del>
          </w:p>
        </w:tc>
      </w:tr>
      <w:tr>
        <w:trPr>
          <w:del w:id="262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6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21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6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6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67" w:author="&lt;анонимный&gt;" w:date="2023-12-19T13:08:27Z"/>
              </w:rPr>
            </w:pPr>
            <w:del w:id="26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26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Неисправна м/с </w:delText>
              </w:r>
            </w:del>
            <w:del w:id="26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A7L.</w:delText>
              </w:r>
            </w:del>
          </w:p>
        </w:tc>
      </w:tr>
      <w:tr>
        <w:trPr>
          <w:del w:id="270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7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22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7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7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А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75" w:author="&lt;анонимный&gt;" w:date="2023-12-19T13:08:27Z"/>
              </w:rPr>
            </w:pPr>
            <w:del w:id="27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76" w:author="&lt;анонимный&gt;" w:date="2023-12-19T13:08:27Z">
              <w:r>
                <w:rPr>
                  <w:sz w:val="26"/>
                  <w:szCs w:val="26"/>
                </w:rPr>
                <w:delText>Через несколько секунд после включения КЗ.</w:delText>
              </w:r>
            </w:del>
          </w:p>
        </w:tc>
      </w:tr>
      <w:tr>
        <w:trPr>
          <w:del w:id="277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7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23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7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80" w:author="&lt;анонимный&gt;" w:date="2023-12-19T13:08:27Z">
              <w:r>
                <w:rPr>
                  <w:sz w:val="26"/>
                  <w:szCs w:val="26"/>
                </w:rPr>
                <w:delText>А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del w:id="282" w:author="&lt;анонимный&gt;" w:date="2023-12-19T13:08:27Z"/>
              </w:rPr>
            </w:pPr>
            <w:del w:id="28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/>
            </w:pPr>
            <w:del w:id="28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284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8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24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8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8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включается камера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89" w:author="&lt;анонимный&gt;" w:date="2023-12-19T13:08:27Z"/>
              </w:rPr>
            </w:pPr>
            <w:del w:id="28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90" w:author="&lt;анонимный&gt;" w:date="2023-12-19T13:08:27Z">
              <w:r>
                <w:rPr>
                  <w:sz w:val="26"/>
                  <w:szCs w:val="26"/>
                </w:rPr>
                <w:delText>Камера работает со сбоями.</w:delText>
              </w:r>
            </w:del>
          </w:p>
        </w:tc>
      </w:tr>
      <w:tr>
        <w:trPr>
          <w:del w:id="291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9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25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9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29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296" w:author="&lt;анонимный&gt;" w:date="2023-12-19T13:08:27Z"/>
              </w:rPr>
            </w:pPr>
            <w:del w:id="29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29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Неисправные конденсаторы С115, С164 были заменены.</w:delText>
              </w:r>
            </w:del>
          </w:p>
        </w:tc>
      </w:tr>
      <w:tr>
        <w:trPr>
          <w:del w:id="298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29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26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0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3.4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0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пропадает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03" w:author="&lt;анонимный&gt;" w:date="2023-12-19T13:08:27Z"/>
              </w:rPr>
            </w:pPr>
            <w:del w:id="302" w:author="&lt;анонимный&gt;" w:date="2023-12-19T13:08:27Z">
              <w:r>
                <w:rPr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04" w:author="&lt;анонимный&gt;" w:date="2023-12-19T13:08:27Z">
              <w:r>
                <w:rPr>
                  <w:sz w:val="26"/>
                  <w:szCs w:val="26"/>
                </w:rPr>
                <w:delText>Камера работает со сбоями.</w:delText>
              </w:r>
            </w:del>
          </w:p>
        </w:tc>
      </w:tr>
      <w:tr>
        <w:trPr>
          <w:del w:id="305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0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27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0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3.3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08" w:author="&lt;анонимный&gt;" w:date="2023-12-19T13:08:27Z">
              <w:r>
                <w:rPr>
                  <w:sz w:val="26"/>
                  <w:szCs w:val="26"/>
                </w:rPr>
                <w:delText>А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10" w:author="&lt;анонимный&gt;" w:date="2023-12-19T13:08:27Z"/>
              </w:rPr>
            </w:pPr>
            <w:del w:id="30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/>
            </w:pPr>
            <w:del w:id="31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312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1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28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1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3.4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1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Камера не включается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17" w:author="&lt;анонимный&gt;" w:date="2023-12-19T13:08:27Z"/>
              </w:rPr>
            </w:pPr>
            <w:del w:id="31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/>
            </w:pPr>
            <w:del w:id="31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319" w:author="&lt;анонимный&gt;" w:date="2023-12-19T13:08:27Z"/>
          <w:trHeight w:val="1478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2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29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2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2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Сразу идет заряд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24" w:author="&lt;анонимный&gt;" w:date="2023-12-19T13:08:27Z"/>
              </w:rPr>
            </w:pPr>
            <w:del w:id="32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/>
            </w:pPr>
            <w:del w:id="32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326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2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30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2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2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пишет видео 11 ч.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31" w:author="&lt;анонимный&gt;" w:date="2023-12-19T13:08:27Z"/>
              </w:rPr>
            </w:pPr>
            <w:del w:id="33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32" w:author="&lt;анонимный&gt;" w:date="2023-12-19T13:08:27Z">
              <w:r>
                <w:rPr>
                  <w:sz w:val="26"/>
                  <w:szCs w:val="26"/>
                </w:rPr>
                <w:delText>Потребление камеры больше на 200 мА.</w:delText>
              </w:r>
            </w:del>
          </w:p>
        </w:tc>
      </w:tr>
      <w:tr>
        <w:trPr>
          <w:del w:id="333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3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31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3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3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пишет видео 11 ч.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38" w:author="&lt;анонимный&gt;" w:date="2023-12-19T13:08:27Z"/>
              </w:rPr>
            </w:pPr>
            <w:del w:id="33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Блок электронный 6ПБ.387.021 не 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39" w:author="&lt;анонимный&gt;" w:date="2023-12-19T13:08:27Z">
              <w:r>
                <w:rPr>
                  <w:sz w:val="26"/>
                  <w:szCs w:val="26"/>
                </w:rPr>
                <w:delText>Потребление камеры больше на 200 мА.</w:delText>
              </w:r>
            </w:del>
          </w:p>
        </w:tc>
      </w:tr>
      <w:tr>
        <w:trPr>
          <w:del w:id="340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4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32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4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4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Сразу идет заряд, неопознанное устройство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45" w:author="&lt;анонимный&gt;" w:date="2023-12-19T13:08:27Z"/>
              </w:rPr>
            </w:pPr>
            <w:del w:id="34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4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Некачественный </w:delText>
              </w:r>
            </w:del>
            <w:del w:id="347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R</w:delText>
              </w:r>
            </w:del>
            <w:del w:id="34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125 был заменен.</w:delText>
              </w:r>
            </w:del>
          </w:p>
        </w:tc>
      </w:tr>
      <w:tr>
        <w:trPr>
          <w:del w:id="349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5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33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5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5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Идет заряд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54" w:author="&lt;анонимный&gt;" w:date="2023-12-19T13:08:27Z"/>
              </w:rPr>
            </w:pPr>
            <w:del w:id="35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5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Некачественный </w:delText>
              </w:r>
            </w:del>
            <w:del w:id="356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R</w:delText>
              </w:r>
            </w:del>
            <w:del w:id="35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125 был заменен.</w:delText>
              </w:r>
            </w:del>
          </w:p>
        </w:tc>
      </w:tr>
      <w:tr>
        <w:trPr>
          <w:del w:id="358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5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34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6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361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-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color w:val="000000"/>
                <w:sz w:val="26"/>
                <w:szCs w:val="26"/>
                <w:del w:id="363" w:author="&lt;анонимный&gt;" w:date="2023-12-19T13:08:27Z"/>
              </w:rPr>
            </w:pPr>
            <w:del w:id="36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36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 припаян вывод </w:delText>
              </w:r>
            </w:del>
            <w:del w:id="365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PC</w:delText>
              </w:r>
            </w:del>
            <w:del w:id="36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7 м/с </w:delText>
              </w:r>
            </w:del>
            <w:del w:id="367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STM</w:delText>
              </w:r>
            </w:del>
            <w:del w:id="36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8</w:delText>
              </w:r>
            </w:del>
            <w:del w:id="36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L</w:delText>
              </w:r>
            </w:del>
            <w:del w:id="37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151</w:delText>
              </w:r>
            </w:del>
            <w:del w:id="371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C</w:delText>
              </w:r>
            </w:del>
            <w:del w:id="372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8</w:delText>
              </w:r>
            </w:del>
            <w:del w:id="373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T</w:delText>
              </w:r>
            </w:del>
            <w:del w:id="37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6.</w:delText>
              </w:r>
            </w:del>
          </w:p>
        </w:tc>
      </w:tr>
      <w:tr>
        <w:trPr>
          <w:del w:id="375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7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35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77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37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 включается камера. Не прошивается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color w:val="000000"/>
                <w:sz w:val="26"/>
                <w:szCs w:val="26"/>
                <w:del w:id="380" w:author="&lt;анонимный&gt;" w:date="2023-12-19T13:08:27Z"/>
              </w:rPr>
            </w:pPr>
            <w:del w:id="379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color w:val="000000"/>
                <w:sz w:val="26"/>
                <w:szCs w:val="26"/>
              </w:rPr>
            </w:pPr>
            <w:del w:id="381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Неисправности не обнаружено.</w:delText>
              </w:r>
            </w:del>
          </w:p>
        </w:tc>
      </w:tr>
      <w:tr>
        <w:trPr>
          <w:del w:id="382" w:author="&lt;анонимный&gt;" w:date="2023-12-19T13:08:27Z"/>
          <w:trHeight w:val="454" w:hRule="atLeast"/>
        </w:trPr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83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36</w:delText>
              </w:r>
            </w:del>
          </w:p>
        </w:tc>
        <w:tc>
          <w:tcPr>
            <w:tcW w:w="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jc w:val="center"/>
              <w:rPr>
                <w:color w:val="000000"/>
                <w:sz w:val="26"/>
                <w:szCs w:val="26"/>
              </w:rPr>
            </w:pPr>
            <w:del w:id="384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3.1</w:delText>
              </w:r>
            </w:del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</w:rPr>
            </w:pPr>
            <w:del w:id="385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Сразу идет заряд</w:delText>
              </w:r>
            </w:del>
          </w:p>
        </w:tc>
        <w:tc>
          <w:tcPr>
            <w:tcW w:w="5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sz w:val="26"/>
                <w:szCs w:val="26"/>
                <w:del w:id="387" w:author="&lt;анонимный&gt;" w:date="2023-12-19T13:08:27Z"/>
              </w:rPr>
            </w:pPr>
            <w:del w:id="386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Использовать.</w:delText>
              </w:r>
            </w:del>
          </w:p>
          <w:p>
            <w:pPr>
              <w:pStyle w:val="Style23"/>
              <w:rPr>
                <w:sz w:val="26"/>
                <w:szCs w:val="26"/>
              </w:rPr>
            </w:pPr>
            <w:del w:id="388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 xml:space="preserve">Некачественный </w:delText>
              </w:r>
            </w:del>
            <w:del w:id="389" w:author="&lt;анонимный&gt;" w:date="2023-12-19T13:08:27Z">
              <w:r>
                <w:rPr>
                  <w:color w:val="000000"/>
                  <w:sz w:val="26"/>
                  <w:szCs w:val="26"/>
                  <w:lang w:val="en-US"/>
                </w:rPr>
                <w:delText>R</w:delText>
              </w:r>
            </w:del>
            <w:del w:id="390" w:author="&lt;анонимный&gt;" w:date="2023-12-19T13:08:27Z">
              <w:r>
                <w:rPr>
                  <w:color w:val="000000"/>
                  <w:sz w:val="26"/>
                  <w:szCs w:val="26"/>
                </w:rPr>
                <w:delText>125 был заменен.</w:delText>
              </w:r>
            </w:del>
          </w:p>
        </w:tc>
      </w:tr>
    </w:tbl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Style23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Неисправные блоки электронные 6ПБ.387.021 </w:t>
      </w:r>
      <w:del w:id="391" w:author="Пряник Максим Юрьевич" w:date="2023-12-18T10:20:00Z">
        <w:r>
          <w:rPr>
            <w:color w:val="000000"/>
            <w:sz w:val="26"/>
            <w:szCs w:val="26"/>
          </w:rPr>
          <w:delText>отправить изготовителю для исследования и</w:delText>
        </w:r>
      </w:del>
      <w:ins w:id="392" w:author="Пряник Максим Юрьевич" w:date="2023-12-18T10:20:00Z">
        <w:r>
          <w:rPr>
            <w:color w:val="000000"/>
            <w:sz w:val="26"/>
            <w:szCs w:val="26"/>
          </w:rPr>
          <w:t>использовать для</w:t>
        </w:r>
      </w:ins>
      <w:r>
        <w:rPr>
          <w:color w:val="000000"/>
          <w:sz w:val="26"/>
          <w:szCs w:val="26"/>
        </w:rPr>
        <w:t xml:space="preserve"> ремонта</w:t>
      </w:r>
      <w:ins w:id="393" w:author="Пряник Максим Юрьевич" w:date="2023-12-18T10:21:00Z">
        <w:r>
          <w:rPr>
            <w:color w:val="000000"/>
            <w:sz w:val="26"/>
            <w:szCs w:val="26"/>
          </w:rPr>
          <w:t xml:space="preserve"> в качестве доноров</w:t>
        </w:r>
      </w:ins>
      <w:r>
        <w:rPr>
          <w:color w:val="000000"/>
          <w:sz w:val="26"/>
          <w:szCs w:val="26"/>
        </w:rPr>
        <w:t xml:space="preserve">. Оставшиеся блоки от модуля </w:t>
      </w:r>
      <w:r>
        <w:rPr>
          <w:color w:val="000000"/>
          <w:sz w:val="26"/>
          <w:szCs w:val="26"/>
          <w:lang w:val="en-US"/>
        </w:rPr>
        <w:t>SD</w:t>
      </w:r>
      <w:r>
        <w:rPr>
          <w:color w:val="000000"/>
          <w:sz w:val="26"/>
          <w:szCs w:val="26"/>
        </w:rPr>
        <w:t>-15 доукомплектовать новым блоком электронным и использовать в производстве.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002" w:leader="none"/>
        </w:tabs>
        <w:spacing w:lineRule="auto" w:line="216"/>
        <w:ind w:firstLine="680" w:left="0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Блок электронный 6ПБ.367.882</w:t>
      </w:r>
      <w:ins w:id="394" w:author="Пряник Максим Юрьевич" w:date="2023-12-18T10:18:00Z">
        <w:r>
          <w:rPr>
            <w:b w:val="false"/>
            <w:bCs w:val="false"/>
            <w:sz w:val="26"/>
            <w:szCs w:val="26"/>
          </w:rPr>
          <w:t xml:space="preserve"> – 3шт</w:t>
        </w:r>
      </w:ins>
      <w:bookmarkStart w:id="0" w:name="_GoBack"/>
      <w:bookmarkEnd w:id="0"/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Заявленная неисправность — нет связи.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Причина - не пропаяна м/с </w:t>
      </w:r>
      <w:r>
        <w:rPr>
          <w:b w:val="false"/>
          <w:bCs w:val="false"/>
          <w:sz w:val="26"/>
          <w:szCs w:val="26"/>
          <w:lang w:val="en-US"/>
        </w:rPr>
        <w:t>nRF</w:t>
      </w:r>
      <w:r>
        <w:rPr>
          <w:b w:val="false"/>
          <w:bCs w:val="false"/>
          <w:sz w:val="26"/>
          <w:szCs w:val="26"/>
        </w:rPr>
        <w:t>905.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  <w:ins w:id="395" w:author="&lt;анонимный&gt;" w:date="2023-12-18T15:07:32Z"/>
        </w:rPr>
      </w:pPr>
      <w:r>
        <w:rPr>
          <w:b w:val="false"/>
          <w:bCs w:val="false"/>
          <w:sz w:val="26"/>
          <w:szCs w:val="26"/>
        </w:rPr>
        <w:t xml:space="preserve">Блоки электронные 6ПБ.367.882 использовать в производстве.  </w:t>
      </w:r>
    </w:p>
    <w:p>
      <w:pPr>
        <w:pStyle w:val="Heading1"/>
        <w:tabs>
          <w:tab w:val="clear" w:pos="720"/>
          <w:tab w:val="left" w:pos="1002" w:leader="none"/>
        </w:tabs>
        <w:spacing w:lineRule="auto" w:line="216"/>
        <w:ind w:firstLine="709"/>
        <w:jc w:val="both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20"/>
          <w:tab w:val="left" w:pos="1002" w:leader="none"/>
        </w:tabs>
        <w:spacing w:lineRule="auto" w:line="216"/>
        <w:ind w:firstLine="737"/>
        <w:jc w:val="both"/>
        <w:rPr>
          <w:sz w:val="26"/>
          <w:szCs w:val="26"/>
          <w:del w:id="397" w:author="&lt;анонимный&gt;" w:date="2023-12-18T15:07:30Z"/>
        </w:rPr>
      </w:pPr>
      <w:del w:id="396" w:author="&lt;анонимный&gt;" w:date="2023-12-18T15:07:30Z">
        <w:r>
          <w:rPr>
            <w:sz w:val="26"/>
            <w:szCs w:val="26"/>
          </w:rPr>
        </w:r>
      </w:del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77" w:leader="none"/>
        </w:tabs>
        <w:spacing w:lineRule="auto" w:line="216" w:before="0" w:after="0"/>
        <w:ind w:firstLine="709" w:left="0"/>
        <w:jc w:val="both"/>
        <w:rPr>
          <w:b/>
          <w:bCs/>
        </w:rPr>
      </w:pPr>
      <w:r>
        <w:rPr>
          <w:rFonts w:eastAsia="Times New Roman" w:cs="Times New Roman"/>
          <w:b/>
          <w:bCs/>
          <w:color w:val="auto"/>
          <w:sz w:val="26"/>
          <w:szCs w:val="26"/>
          <w:lang w:val="ru-RU" w:eastAsia="ru-RU" w:bidi="ru-RU"/>
          <w:rPrChange w:id="0" w:author="&lt;анонимный&gt;" w:date="2023-12-18T15:19:12Z">
            <w:rPr>
              <w:sz w:val="26"/>
              <w:kern w:val="0"/>
              <w:szCs w:val="26"/>
            </w:rPr>
          </w:rPrChange>
        </w:rPr>
        <w:t>Выводы</w:t>
      </w:r>
    </w:p>
    <w:p>
      <w:pPr>
        <w:pStyle w:val="Heading1"/>
        <w:tabs>
          <w:tab w:val="clear" w:pos="720"/>
          <w:tab w:val="left" w:pos="1077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1297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Повторяющийся дефект блоков электронных 6ПБ.367.882 - некачественная пайка </w:t>
      </w:r>
      <w:r>
        <w:rPr>
          <w:color w:val="000000"/>
          <w:sz w:val="26"/>
          <w:szCs w:val="26"/>
        </w:rPr>
        <w:t xml:space="preserve">м/с </w:t>
      </w:r>
      <w:r>
        <w:rPr>
          <w:color w:val="000000"/>
          <w:sz w:val="26"/>
          <w:szCs w:val="26"/>
          <w:lang w:val="en-US"/>
        </w:rPr>
        <w:t>nRF</w:t>
      </w:r>
      <w:r>
        <w:rPr>
          <w:color w:val="000000"/>
          <w:sz w:val="26"/>
          <w:szCs w:val="26"/>
        </w:rPr>
        <w:t>905</w:t>
      </w:r>
      <w:r>
        <w:rPr>
          <w:sz w:val="26"/>
          <w:szCs w:val="26"/>
        </w:rPr>
        <w:t xml:space="preserve">. Модулей </w:t>
      </w:r>
      <w:r>
        <w:rPr>
          <w:sz w:val="26"/>
          <w:szCs w:val="26"/>
          <w:lang w:val="en-US"/>
        </w:rPr>
        <w:t>SD</w:t>
      </w:r>
      <w:r>
        <w:rPr>
          <w:sz w:val="26"/>
          <w:szCs w:val="26"/>
        </w:rPr>
        <w:t xml:space="preserve">-15 - выход из строя м/с </w:t>
      </w:r>
      <w:r>
        <w:rPr>
          <w:sz w:val="26"/>
          <w:szCs w:val="26"/>
          <w:lang w:val="en-US"/>
        </w:rPr>
        <w:t>A</w:t>
      </w:r>
      <w:r>
        <w:rPr>
          <w:sz w:val="26"/>
          <w:szCs w:val="26"/>
        </w:rPr>
        <w:t>7</w:t>
      </w:r>
      <w:r>
        <w:rPr>
          <w:sz w:val="26"/>
          <w:szCs w:val="26"/>
          <w:lang w:val="en-US"/>
        </w:rPr>
        <w:t>L</w:t>
      </w:r>
      <w:r>
        <w:rPr>
          <w:sz w:val="26"/>
          <w:szCs w:val="26"/>
        </w:rPr>
        <w:t xml:space="preserve">, причина поломки неизвестна. Других повторяющихся дефектов нет. </w:t>
      </w:r>
    </w:p>
    <w:p>
      <w:pPr>
        <w:pStyle w:val="Heading1"/>
        <w:tabs>
          <w:tab w:val="clear" w:pos="720"/>
          <w:tab w:val="left" w:pos="1077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7" w:leader="none"/>
        </w:tabs>
        <w:spacing w:lineRule="auto" w:line="216"/>
        <w:ind w:firstLine="709" w:left="0"/>
        <w:jc w:val="both"/>
        <w:rPr>
          <w:sz w:val="26"/>
          <w:szCs w:val="26"/>
        </w:rPr>
      </w:pPr>
      <w:r>
        <w:rPr>
          <w:sz w:val="26"/>
          <w:szCs w:val="26"/>
        </w:rPr>
        <w:t>Заключение</w:t>
      </w:r>
    </w:p>
    <w:p>
      <w:pPr>
        <w:pStyle w:val="BodyText"/>
        <w:spacing w:lineRule="auto" w:line="216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clear" w:pos="720"/>
          <w:tab w:val="left" w:pos="1297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Использовать изделия согласно указаниям в разделе 4.</w:t>
      </w:r>
    </w:p>
    <w:p>
      <w:pPr>
        <w:pStyle w:val="Normal"/>
        <w:tabs>
          <w:tab w:val="clear" w:pos="720"/>
          <w:tab w:val="left" w:pos="1297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val="clear" w:pos="720"/>
          <w:tab w:val="left" w:pos="6474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Начальник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БШТ</w:t>
        <w:tab/>
        <w:t>Пряник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М.Ю.</w:t>
      </w:r>
    </w:p>
    <w:p>
      <w:pPr>
        <w:pStyle w:val="BodyText"/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val="clear" w:pos="720"/>
          <w:tab w:val="left" w:pos="6482" w:leader="none"/>
        </w:tabs>
        <w:spacing w:lineRule="auto" w:line="216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Инженер-разработчик</w:t>
        <w:tab/>
        <w:t>Кирющенко С.Н.</w:t>
      </w:r>
    </w:p>
    <w:sectPr>
      <w:footerReference w:type="default" r:id="rId2"/>
      <w:type w:val="nextPage"/>
      <w:pgSz w:w="11906" w:h="16838"/>
      <w:pgMar w:left="1600" w:right="740" w:gutter="0" w:header="0" w:top="1040" w:footer="1053" w:bottom="12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Segoe U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33B20F29">
              <wp:simplePos x="0" y="0"/>
              <wp:positionH relativeFrom="page">
                <wp:posOffset>1504950</wp:posOffset>
              </wp:positionH>
              <wp:positionV relativeFrom="page">
                <wp:posOffset>9883775</wp:posOffset>
              </wp:positionV>
              <wp:extent cx="127000" cy="19431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18.5pt;margin-top:778.25pt;width:9.95pt;height:15.25pt;mso-wrap-style:square;v-text-anchor:top;mso-position-horizontal-relative:page;mso-position-vertical-relative:page" wp14:anchorId="33B20F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1030" w:hanging="180"/>
      </w:pPr>
      <w:rPr>
        <w:sz w:val="24"/>
        <w:spacing w:val="-2"/>
        <w:b/>
        <w:szCs w:val="24"/>
        <w:bCs/>
        <w:w w:val="100"/>
        <w:rFonts w:ascii="Times New Roman" w:hAnsi="Times New Roman" w:eastAsia="Times New Roman" w:cs="Times New Roman"/>
        <w:lang w:val="ru-RU" w:eastAsia="ru-RU" w:bidi="ru-RU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82" w:hanging="360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1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5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07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0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2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revisionView w:insDel="0" w:formatting="0"/>
  <w:trackRevision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hanging="180"/>
      <w:outlineLvl w:val="0"/>
    </w:pPr>
    <w:rPr>
      <w:b/>
      <w:bCs/>
      <w:sz w:val="24"/>
      <w:szCs w:val="24"/>
    </w:rPr>
  </w:style>
  <w:style w:type="paragraph" w:styleId="Heading2">
    <w:name w:val="Heading 2"/>
    <w:basedOn w:val="Title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273f0"/>
    <w:rPr>
      <w:rFonts w:ascii="Segoe UI" w:hAnsi="Segoe UI" w:eastAsia="Times New Roman" w:cs="Segoe UI"/>
      <w:sz w:val="18"/>
      <w:szCs w:val="18"/>
      <w:lang w:val="ru-RU" w:eastAsia="ru-RU" w:bidi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64ad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b64ad8"/>
    <w:rPr>
      <w:rFonts w:ascii="Times New Roman" w:hAnsi="Times New Roman" w:eastAsia="Times New Roman" w:cs="Times New Roman"/>
      <w:sz w:val="20"/>
      <w:szCs w:val="20"/>
      <w:lang w:val="ru-RU" w:eastAsia="ru-RU" w:bidi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b64ad8"/>
    <w:rPr>
      <w:rFonts w:ascii="Times New Roman" w:hAnsi="Times New Roman" w:eastAsia="Times New Roman" w:cs="Times New Roman"/>
      <w:b/>
      <w:bCs/>
      <w:sz w:val="20"/>
      <w:szCs w:val="20"/>
      <w:lang w:val="ru-RU" w:eastAsia="ru-RU" w:bidi="ru-RU"/>
    </w:rPr>
  </w:style>
  <w:style w:type="character" w:styleId="Style15" w:customStyle="1">
    <w:name w:val="Основной текст Знак"/>
    <w:basedOn w:val="DefaultParagraphFont"/>
    <w:uiPriority w:val="1"/>
    <w:qFormat/>
    <w:rsid w:val="009d2da7"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character" w:styleId="Style16" w:customStyle="1">
    <w:name w:val="Символ нумерации"/>
    <w:qFormat/>
    <w:rPr/>
  </w:style>
  <w:style w:type="character" w:styleId="Style17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8" w:customStyle="1">
    <w:name w:val="Ввод пользователя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  <w:rPr/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5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firstLine="708" w:left="10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273f0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b64ad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b64ad8"/>
    <w:pPr/>
    <w:rPr>
      <w:b/>
      <w:bCs/>
    </w:rPr>
  </w:style>
  <w:style w:type="paragraph" w:styleId="Style21" w:customStyle="1">
    <w:name w:val="Колонтитул"/>
    <w:basedOn w:val="Normal"/>
    <w:qFormat/>
    <w:pPr/>
    <w:rPr/>
  </w:style>
  <w:style w:type="paragraph" w:styleId="Footer">
    <w:name w:val="Footer"/>
    <w:basedOn w:val="Style21"/>
    <w:pPr/>
    <w:rPr/>
  </w:style>
  <w:style w:type="paragraph" w:styleId="Style22" w:customStyle="1">
    <w:name w:val="Содержимое врезки"/>
    <w:basedOn w:val="Normal"/>
    <w:qFormat/>
    <w:pPr/>
    <w:rPr/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14220</TotalTime>
  <Application>LibreOffice/7.6.3.2$Windows_X86_64 LibreOffice_project/29d686fea9f6705b262d369fede658f824154cc0</Application>
  <AppVersion>15.0000</AppVersion>
  <Pages>2</Pages>
  <Words>272</Words>
  <Characters>1673</Characters>
  <CharactersWithSpaces>1887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2021-07-27T02:07:00Z</dcterms:created>
  <dc:creator>1</dc:creator>
  <dc:description/>
  <dc:language>ru-RU</dc:language>
  <cp:lastModifiedBy/>
  <cp:lastPrinted>2023-12-18T15:21:11Z</cp:lastPrinted>
  <dcterms:modified xsi:type="dcterms:W3CDTF">2023-12-20T16:42:20Z</dcterms:modified>
  <cp:revision>564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2021-05-27T00:00:00Z</vt:filetime>
  </property>
</Properties>
</file>